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5FA1911" w14:textId="77777777" w:rsidR="004B5B18" w:rsidRDefault="004B5B18">
      <w:pPr>
        <w:spacing w:line="276" w:lineRule="auto"/>
        <w:rPr>
          <w:rFonts w:ascii="Arial" w:eastAsia="Arial" w:hAnsi="Arial" w:cs="Arial"/>
          <w:color w:val="000000"/>
          <w:sz w:val="22"/>
        </w:rPr>
      </w:pPr>
    </w:p>
    <w:p w14:paraId="56A08188" w14:textId="77777777" w:rsidR="004B5B18" w:rsidDel="008B32F6" w:rsidRDefault="00AE4237">
      <w:pPr>
        <w:spacing w:line="276" w:lineRule="auto"/>
        <w:jc w:val="center"/>
        <w:rPr>
          <w:rFonts w:ascii="Arial" w:eastAsia="Arial" w:hAnsi="Arial" w:cs="Arial"/>
          <w:color w:val="000000"/>
          <w:sz w:val="22"/>
        </w:rPr>
      </w:pPr>
      <w:moveFromRangeStart w:id="0" w:author="Cindy Howard" w:date="2014-04-09T14:16:00Z" w:name="move258672340"/>
      <w:moveFrom w:id="1" w:author="Cindy Howard" w:date="2014-04-09T14:16:00Z">
        <w:r w:rsidDel="008B32F6">
          <w:rPr>
            <w:rFonts w:ascii="Arial" w:eastAsia="Arial" w:hAnsi="Arial" w:cs="Arial"/>
            <w:color w:val="000000"/>
            <w:sz w:val="22"/>
          </w:rPr>
          <w:t>H2O Project Requirements</w:t>
        </w:r>
      </w:moveFrom>
    </w:p>
    <w:moveFromRangeEnd w:id="0"/>
    <w:p w14:paraId="66962EDF" w14:textId="77777777" w:rsidR="004B5B18" w:rsidRDefault="004B5B18">
      <w:pPr>
        <w:spacing w:line="276" w:lineRule="auto"/>
        <w:jc w:val="center"/>
        <w:rPr>
          <w:rFonts w:ascii="Arial" w:eastAsia="Arial" w:hAnsi="Arial" w:cs="Arial"/>
          <w:color w:val="000000"/>
          <w:sz w:val="22"/>
        </w:rPr>
      </w:pPr>
    </w:p>
    <w:p w14:paraId="2A911381" w14:textId="77777777" w:rsidR="004B5B18" w:rsidRDefault="00AE4237" w:rsidP="008B32F6">
      <w:pPr>
        <w:spacing w:line="276" w:lineRule="auto"/>
        <w:rPr>
          <w:rFonts w:ascii="Arial" w:eastAsia="Arial" w:hAnsi="Arial" w:cs="Arial"/>
          <w:color w:val="000000"/>
          <w:sz w:val="22"/>
        </w:rPr>
        <w:pPrChange w:id="2" w:author="Cindy Howard" w:date="2014-04-09T14:12:00Z">
          <w:pPr>
            <w:spacing w:line="276" w:lineRule="auto"/>
            <w:ind w:firstLine="720"/>
          </w:pPr>
        </w:pPrChange>
      </w:pPr>
      <w:r>
        <w:rPr>
          <w:rFonts w:ascii="Arial" w:eastAsia="Arial" w:hAnsi="Arial" w:cs="Arial"/>
          <w:color w:val="000000"/>
          <w:sz w:val="22"/>
        </w:rPr>
        <w:t xml:space="preserve">We need to create a web page that will allow users to fill out an evaluation form. The evaluations will then create forms that the evaluators can use to compare self-evaluations with the forms that they completed. The website will consist of a login page, </w:t>
      </w:r>
      <w:r>
        <w:rPr>
          <w:rFonts w:ascii="Arial" w:eastAsia="Arial" w:hAnsi="Arial" w:cs="Arial"/>
          <w:color w:val="000000"/>
          <w:sz w:val="22"/>
        </w:rPr>
        <w:t>which will then take the user to either the Admin or User dashboard. From the admin dashboard, the administrators will be able to review evaluations and compare them, add and delete accounts, and fill out an evaluation for employees. The user dashboard wil</w:t>
      </w:r>
      <w:r>
        <w:rPr>
          <w:rFonts w:ascii="Arial" w:eastAsia="Arial" w:hAnsi="Arial" w:cs="Arial"/>
          <w:color w:val="000000"/>
          <w:sz w:val="22"/>
        </w:rPr>
        <w:t>l allow the users to fill out their own evaluations.</w:t>
      </w:r>
    </w:p>
    <w:p w14:paraId="1AA60452" w14:textId="77777777" w:rsidR="004B5B18" w:rsidRDefault="004B5B18">
      <w:pPr>
        <w:spacing w:line="276" w:lineRule="auto"/>
        <w:rPr>
          <w:rFonts w:ascii="Arial" w:eastAsia="Arial" w:hAnsi="Arial" w:cs="Arial"/>
          <w:color w:val="000000"/>
          <w:sz w:val="22"/>
        </w:rPr>
      </w:pPr>
    </w:p>
    <w:p w14:paraId="6E008A10" w14:textId="77777777" w:rsidR="004B5B18" w:rsidRDefault="00AE4237">
      <w:pPr>
        <w:spacing w:line="276" w:lineRule="auto"/>
        <w:rPr>
          <w:rFonts w:ascii="Arial" w:eastAsia="Arial" w:hAnsi="Arial" w:cs="Arial"/>
          <w:color w:val="000000"/>
          <w:sz w:val="22"/>
        </w:rPr>
      </w:pPr>
      <w:r>
        <w:rPr>
          <w:rFonts w:ascii="Arial" w:eastAsia="Arial" w:hAnsi="Arial" w:cs="Arial"/>
          <w:color w:val="000000"/>
          <w:sz w:val="22"/>
          <w:u w:val="single"/>
        </w:rPr>
        <w:t>Functional Requirements</w:t>
      </w:r>
    </w:p>
    <w:p w14:paraId="25BD8492" w14:textId="77777777" w:rsidR="004B5B18" w:rsidRDefault="00AE4237">
      <w:pPr>
        <w:numPr>
          <w:ilvl w:val="0"/>
          <w:numId w:val="1"/>
        </w:numPr>
        <w:spacing w:line="276" w:lineRule="auto"/>
        <w:ind w:left="720" w:hanging="359"/>
        <w:rPr>
          <w:rFonts w:ascii="Arial" w:eastAsia="Arial" w:hAnsi="Arial" w:cs="Arial"/>
          <w:color w:val="000000"/>
          <w:sz w:val="22"/>
        </w:rPr>
      </w:pPr>
      <w:r>
        <w:rPr>
          <w:rFonts w:ascii="Arial" w:eastAsia="Arial" w:hAnsi="Arial" w:cs="Arial"/>
          <w:color w:val="000000"/>
          <w:sz w:val="22"/>
        </w:rPr>
        <w:t xml:space="preserve">Log In </w:t>
      </w:r>
      <w:commentRangeStart w:id="3"/>
      <w:del w:id="4" w:author="Cindy Howard" w:date="2014-04-09T14:14:00Z">
        <w:r w:rsidDel="008B32F6">
          <w:rPr>
            <w:rFonts w:ascii="Arial" w:eastAsia="Arial" w:hAnsi="Arial" w:cs="Arial"/>
            <w:color w:val="000000"/>
            <w:sz w:val="22"/>
          </w:rPr>
          <w:delText xml:space="preserve">should </w:delText>
        </w:r>
      </w:del>
      <w:commentRangeEnd w:id="3"/>
      <w:ins w:id="5" w:author="Cindy Howard" w:date="2014-04-09T14:14:00Z">
        <w:r w:rsidR="008B32F6">
          <w:rPr>
            <w:rFonts w:ascii="Arial" w:eastAsia="Arial" w:hAnsi="Arial" w:cs="Arial"/>
            <w:color w:val="000000"/>
            <w:sz w:val="22"/>
          </w:rPr>
          <w:t>will</w:t>
        </w:r>
        <w:r w:rsidR="008B32F6">
          <w:rPr>
            <w:rFonts w:ascii="Arial" w:eastAsia="Arial" w:hAnsi="Arial" w:cs="Arial"/>
            <w:color w:val="000000"/>
            <w:sz w:val="22"/>
          </w:rPr>
          <w:t xml:space="preserve"> </w:t>
        </w:r>
      </w:ins>
      <w:r w:rsidR="008B32F6">
        <w:rPr>
          <w:rStyle w:val="CommentReference"/>
        </w:rPr>
        <w:commentReference w:id="3"/>
      </w:r>
      <w:r>
        <w:rPr>
          <w:rFonts w:ascii="Arial" w:eastAsia="Arial" w:hAnsi="Arial" w:cs="Arial"/>
          <w:color w:val="000000"/>
          <w:sz w:val="22"/>
        </w:rPr>
        <w:t>allow both users and administrators to evaluate appropriate employees.</w:t>
      </w:r>
    </w:p>
    <w:p w14:paraId="72939925" w14:textId="77777777" w:rsidR="004B5B18" w:rsidRDefault="00AE4237">
      <w:pPr>
        <w:numPr>
          <w:ilvl w:val="0"/>
          <w:numId w:val="1"/>
        </w:numPr>
        <w:spacing w:line="276" w:lineRule="auto"/>
        <w:ind w:left="720" w:hanging="359"/>
        <w:rPr>
          <w:rFonts w:ascii="Arial" w:eastAsia="Arial" w:hAnsi="Arial" w:cs="Arial"/>
          <w:color w:val="000000"/>
          <w:sz w:val="22"/>
        </w:rPr>
      </w:pPr>
      <w:r>
        <w:rPr>
          <w:rFonts w:ascii="Arial" w:eastAsia="Arial" w:hAnsi="Arial" w:cs="Arial"/>
          <w:color w:val="000000"/>
          <w:sz w:val="22"/>
        </w:rPr>
        <w:t xml:space="preserve">The administrators </w:t>
      </w:r>
      <w:del w:id="6" w:author="Cindy Howard" w:date="2014-04-09T14:14:00Z">
        <w:r w:rsidDel="008B32F6">
          <w:rPr>
            <w:rFonts w:ascii="Arial" w:eastAsia="Arial" w:hAnsi="Arial" w:cs="Arial"/>
            <w:color w:val="000000"/>
            <w:sz w:val="22"/>
          </w:rPr>
          <w:delText xml:space="preserve">should </w:delText>
        </w:r>
      </w:del>
      <w:ins w:id="7" w:author="Cindy Howard" w:date="2014-04-09T14:14:00Z">
        <w:r w:rsidR="008B32F6">
          <w:rPr>
            <w:rFonts w:ascii="Arial" w:eastAsia="Arial" w:hAnsi="Arial" w:cs="Arial"/>
            <w:color w:val="000000"/>
            <w:sz w:val="22"/>
          </w:rPr>
          <w:t>will</w:t>
        </w:r>
        <w:r w:rsidR="008B32F6">
          <w:rPr>
            <w:rFonts w:ascii="Arial" w:eastAsia="Arial" w:hAnsi="Arial" w:cs="Arial"/>
            <w:color w:val="000000"/>
            <w:sz w:val="22"/>
          </w:rPr>
          <w:t xml:space="preserve"> </w:t>
        </w:r>
      </w:ins>
      <w:r>
        <w:rPr>
          <w:rFonts w:ascii="Arial" w:eastAsia="Arial" w:hAnsi="Arial" w:cs="Arial"/>
          <w:color w:val="000000"/>
          <w:sz w:val="22"/>
        </w:rPr>
        <w:t>be able to review and compare previous evaluations.</w:t>
      </w:r>
    </w:p>
    <w:p w14:paraId="236724EB" w14:textId="77777777" w:rsidR="004B5B18" w:rsidRDefault="00AE4237">
      <w:pPr>
        <w:numPr>
          <w:ilvl w:val="0"/>
          <w:numId w:val="1"/>
        </w:numPr>
        <w:spacing w:line="276" w:lineRule="auto"/>
        <w:ind w:left="720" w:hanging="359"/>
        <w:rPr>
          <w:rFonts w:ascii="Arial" w:eastAsia="Arial" w:hAnsi="Arial" w:cs="Arial"/>
          <w:color w:val="000000"/>
          <w:sz w:val="22"/>
        </w:rPr>
      </w:pPr>
      <w:r>
        <w:rPr>
          <w:rFonts w:ascii="Arial" w:eastAsia="Arial" w:hAnsi="Arial" w:cs="Arial"/>
          <w:color w:val="000000"/>
          <w:sz w:val="22"/>
        </w:rPr>
        <w:t xml:space="preserve">The site </w:t>
      </w:r>
      <w:del w:id="8" w:author="Cindy Howard" w:date="2014-04-09T14:14:00Z">
        <w:r w:rsidDel="008B32F6">
          <w:rPr>
            <w:rFonts w:ascii="Arial" w:eastAsia="Arial" w:hAnsi="Arial" w:cs="Arial"/>
            <w:color w:val="000000"/>
            <w:sz w:val="22"/>
          </w:rPr>
          <w:delText>should</w:delText>
        </w:r>
        <w:r w:rsidDel="008B32F6">
          <w:rPr>
            <w:rFonts w:ascii="Arial" w:eastAsia="Arial" w:hAnsi="Arial" w:cs="Arial"/>
            <w:color w:val="000000"/>
            <w:sz w:val="22"/>
          </w:rPr>
          <w:delText xml:space="preserve"> </w:delText>
        </w:r>
      </w:del>
      <w:ins w:id="9" w:author="Cindy Howard" w:date="2014-04-09T14:14:00Z">
        <w:r w:rsidR="008B32F6">
          <w:rPr>
            <w:rFonts w:ascii="Arial" w:eastAsia="Arial" w:hAnsi="Arial" w:cs="Arial"/>
            <w:color w:val="000000"/>
            <w:sz w:val="22"/>
          </w:rPr>
          <w:t>will</w:t>
        </w:r>
        <w:r w:rsidR="008B32F6">
          <w:rPr>
            <w:rFonts w:ascii="Arial" w:eastAsia="Arial" w:hAnsi="Arial" w:cs="Arial"/>
            <w:color w:val="000000"/>
            <w:sz w:val="22"/>
          </w:rPr>
          <w:t xml:space="preserve"> </w:t>
        </w:r>
      </w:ins>
      <w:r>
        <w:rPr>
          <w:rFonts w:ascii="Arial" w:eastAsia="Arial" w:hAnsi="Arial" w:cs="Arial"/>
          <w:color w:val="000000"/>
          <w:sz w:val="22"/>
        </w:rPr>
        <w:t>be accessible from multiple types of devices and browsers.</w:t>
      </w:r>
    </w:p>
    <w:p w14:paraId="4700043E" w14:textId="77777777" w:rsidR="004B5B18" w:rsidRDefault="00AE4237">
      <w:pPr>
        <w:numPr>
          <w:ilvl w:val="0"/>
          <w:numId w:val="1"/>
        </w:numPr>
        <w:spacing w:line="276" w:lineRule="auto"/>
        <w:ind w:left="720" w:hanging="359"/>
        <w:rPr>
          <w:rFonts w:ascii="Arial" w:eastAsia="Arial" w:hAnsi="Arial" w:cs="Arial"/>
          <w:color w:val="000000"/>
          <w:sz w:val="22"/>
        </w:rPr>
      </w:pPr>
      <w:r>
        <w:rPr>
          <w:rFonts w:ascii="Arial" w:eastAsia="Arial" w:hAnsi="Arial" w:cs="Arial"/>
          <w:color w:val="000000"/>
          <w:sz w:val="22"/>
        </w:rPr>
        <w:t xml:space="preserve">Administrators </w:t>
      </w:r>
      <w:del w:id="10" w:author="Cindy Howard" w:date="2014-04-09T14:14:00Z">
        <w:r w:rsidDel="008B32F6">
          <w:rPr>
            <w:rFonts w:ascii="Arial" w:eastAsia="Arial" w:hAnsi="Arial" w:cs="Arial"/>
            <w:color w:val="000000"/>
            <w:sz w:val="22"/>
          </w:rPr>
          <w:delText xml:space="preserve">should </w:delText>
        </w:r>
      </w:del>
      <w:ins w:id="11" w:author="Cindy Howard" w:date="2014-04-09T14:14:00Z">
        <w:r w:rsidR="008B32F6">
          <w:rPr>
            <w:rFonts w:ascii="Arial" w:eastAsia="Arial" w:hAnsi="Arial" w:cs="Arial"/>
            <w:color w:val="000000"/>
            <w:sz w:val="22"/>
          </w:rPr>
          <w:t>will</w:t>
        </w:r>
        <w:r w:rsidR="008B32F6">
          <w:rPr>
            <w:rFonts w:ascii="Arial" w:eastAsia="Arial" w:hAnsi="Arial" w:cs="Arial"/>
            <w:color w:val="000000"/>
            <w:sz w:val="22"/>
          </w:rPr>
          <w:t xml:space="preserve"> </w:t>
        </w:r>
      </w:ins>
      <w:r>
        <w:rPr>
          <w:rFonts w:ascii="Arial" w:eastAsia="Arial" w:hAnsi="Arial" w:cs="Arial"/>
          <w:color w:val="000000"/>
          <w:sz w:val="22"/>
        </w:rPr>
        <w:t>be able to create and delete accounts.</w:t>
      </w:r>
    </w:p>
    <w:p w14:paraId="66AF9331" w14:textId="77777777" w:rsidR="004B5B18" w:rsidRDefault="00AE4237">
      <w:pPr>
        <w:numPr>
          <w:ilvl w:val="0"/>
          <w:numId w:val="1"/>
        </w:numPr>
        <w:spacing w:line="276" w:lineRule="auto"/>
        <w:ind w:left="720" w:hanging="359"/>
        <w:rPr>
          <w:rFonts w:ascii="Arial" w:eastAsia="Arial" w:hAnsi="Arial" w:cs="Arial"/>
          <w:color w:val="000000"/>
          <w:sz w:val="22"/>
        </w:rPr>
      </w:pPr>
      <w:r>
        <w:rPr>
          <w:rFonts w:ascii="Arial" w:eastAsia="Arial" w:hAnsi="Arial" w:cs="Arial"/>
          <w:color w:val="000000"/>
          <w:sz w:val="22"/>
        </w:rPr>
        <w:t xml:space="preserve">Users </w:t>
      </w:r>
      <w:del w:id="12" w:author="Cindy Howard" w:date="2014-04-09T14:14:00Z">
        <w:r w:rsidDel="008B32F6">
          <w:rPr>
            <w:rFonts w:ascii="Arial" w:eastAsia="Arial" w:hAnsi="Arial" w:cs="Arial"/>
            <w:color w:val="000000"/>
            <w:sz w:val="22"/>
          </w:rPr>
          <w:delText xml:space="preserve">should </w:delText>
        </w:r>
      </w:del>
      <w:ins w:id="13" w:author="Cindy Howard" w:date="2014-04-09T14:14:00Z">
        <w:r w:rsidR="008B32F6">
          <w:rPr>
            <w:rFonts w:ascii="Arial" w:eastAsia="Arial" w:hAnsi="Arial" w:cs="Arial"/>
            <w:color w:val="000000"/>
            <w:sz w:val="22"/>
          </w:rPr>
          <w:t>will</w:t>
        </w:r>
        <w:r w:rsidR="008B32F6">
          <w:rPr>
            <w:rFonts w:ascii="Arial" w:eastAsia="Arial" w:hAnsi="Arial" w:cs="Arial"/>
            <w:color w:val="000000"/>
            <w:sz w:val="22"/>
          </w:rPr>
          <w:t xml:space="preserve"> </w:t>
        </w:r>
      </w:ins>
      <w:r>
        <w:rPr>
          <w:rFonts w:ascii="Arial" w:eastAsia="Arial" w:hAnsi="Arial" w:cs="Arial"/>
          <w:color w:val="000000"/>
          <w:sz w:val="22"/>
        </w:rPr>
        <w:t xml:space="preserve">be able to fill out their own survey, and administrators </w:t>
      </w:r>
      <w:del w:id="14" w:author="Cindy Howard" w:date="2014-04-09T14:14:00Z">
        <w:r w:rsidDel="008B32F6">
          <w:rPr>
            <w:rFonts w:ascii="Arial" w:eastAsia="Arial" w:hAnsi="Arial" w:cs="Arial"/>
            <w:color w:val="000000"/>
            <w:sz w:val="22"/>
          </w:rPr>
          <w:delText xml:space="preserve">should </w:delText>
        </w:r>
      </w:del>
      <w:ins w:id="15" w:author="Cindy Howard" w:date="2014-04-09T14:14:00Z">
        <w:r w:rsidR="008B32F6">
          <w:rPr>
            <w:rFonts w:ascii="Arial" w:eastAsia="Arial" w:hAnsi="Arial" w:cs="Arial"/>
            <w:color w:val="000000"/>
            <w:sz w:val="22"/>
          </w:rPr>
          <w:t>will</w:t>
        </w:r>
        <w:r w:rsidR="008B32F6">
          <w:rPr>
            <w:rFonts w:ascii="Arial" w:eastAsia="Arial" w:hAnsi="Arial" w:cs="Arial"/>
            <w:color w:val="000000"/>
            <w:sz w:val="22"/>
          </w:rPr>
          <w:t xml:space="preserve"> </w:t>
        </w:r>
      </w:ins>
      <w:r>
        <w:rPr>
          <w:rFonts w:ascii="Arial" w:eastAsia="Arial" w:hAnsi="Arial" w:cs="Arial"/>
          <w:color w:val="000000"/>
          <w:sz w:val="22"/>
        </w:rPr>
        <w:t>be able to fill out a survey for any employee.</w:t>
      </w:r>
    </w:p>
    <w:p w14:paraId="78AEA261" w14:textId="77777777" w:rsidR="004B5B18" w:rsidRDefault="00AE4237">
      <w:pPr>
        <w:numPr>
          <w:ilvl w:val="0"/>
          <w:numId w:val="1"/>
        </w:numPr>
        <w:spacing w:line="276" w:lineRule="auto"/>
        <w:ind w:left="720" w:hanging="359"/>
        <w:rPr>
          <w:rFonts w:ascii="Arial" w:eastAsia="Arial" w:hAnsi="Arial" w:cs="Arial"/>
          <w:color w:val="000000"/>
          <w:sz w:val="22"/>
        </w:rPr>
      </w:pPr>
      <w:r>
        <w:rPr>
          <w:rFonts w:ascii="Arial" w:eastAsia="Arial" w:hAnsi="Arial" w:cs="Arial"/>
          <w:color w:val="000000"/>
          <w:sz w:val="22"/>
        </w:rPr>
        <w:t xml:space="preserve">Forms </w:t>
      </w:r>
      <w:del w:id="16" w:author="Cindy Howard" w:date="2014-04-09T14:14:00Z">
        <w:r w:rsidDel="008B32F6">
          <w:rPr>
            <w:rFonts w:ascii="Arial" w:eastAsia="Arial" w:hAnsi="Arial" w:cs="Arial"/>
            <w:color w:val="000000"/>
            <w:sz w:val="22"/>
          </w:rPr>
          <w:delText>shoul</w:delText>
        </w:r>
        <w:r w:rsidDel="008B32F6">
          <w:rPr>
            <w:rFonts w:ascii="Arial" w:eastAsia="Arial" w:hAnsi="Arial" w:cs="Arial"/>
            <w:color w:val="000000"/>
            <w:sz w:val="22"/>
          </w:rPr>
          <w:delText xml:space="preserve">d </w:delText>
        </w:r>
      </w:del>
      <w:ins w:id="17" w:author="Cindy Howard" w:date="2014-04-09T14:14:00Z">
        <w:r w:rsidR="008B32F6">
          <w:rPr>
            <w:rFonts w:ascii="Arial" w:eastAsia="Arial" w:hAnsi="Arial" w:cs="Arial"/>
            <w:color w:val="000000"/>
            <w:sz w:val="22"/>
          </w:rPr>
          <w:t>will</w:t>
        </w:r>
        <w:r w:rsidR="008B32F6">
          <w:rPr>
            <w:rFonts w:ascii="Arial" w:eastAsia="Arial" w:hAnsi="Arial" w:cs="Arial"/>
            <w:color w:val="000000"/>
            <w:sz w:val="22"/>
          </w:rPr>
          <w:t xml:space="preserve"> </w:t>
        </w:r>
      </w:ins>
      <w:r>
        <w:rPr>
          <w:rFonts w:ascii="Arial" w:eastAsia="Arial" w:hAnsi="Arial" w:cs="Arial"/>
          <w:color w:val="000000"/>
          <w:sz w:val="22"/>
        </w:rPr>
        <w:t xml:space="preserve">have error checking and incomplete or incorrect forms should be not accepted. </w:t>
      </w:r>
    </w:p>
    <w:p w14:paraId="5E984C70" w14:textId="77777777" w:rsidR="004B5B18" w:rsidRDefault="00AE4237">
      <w:pPr>
        <w:numPr>
          <w:ilvl w:val="0"/>
          <w:numId w:val="1"/>
        </w:numPr>
        <w:spacing w:line="276" w:lineRule="auto"/>
        <w:ind w:left="720" w:hanging="359"/>
        <w:rPr>
          <w:rFonts w:ascii="Arial" w:eastAsia="Arial" w:hAnsi="Arial" w:cs="Arial"/>
          <w:color w:val="000000"/>
          <w:sz w:val="22"/>
        </w:rPr>
      </w:pPr>
      <w:r>
        <w:rPr>
          <w:rFonts w:ascii="Arial" w:eastAsia="Arial" w:hAnsi="Arial" w:cs="Arial"/>
          <w:color w:val="000000"/>
          <w:sz w:val="22"/>
        </w:rPr>
        <w:t xml:space="preserve">Forms </w:t>
      </w:r>
      <w:del w:id="18" w:author="Cindy Howard" w:date="2014-04-09T14:14:00Z">
        <w:r w:rsidDel="008B32F6">
          <w:rPr>
            <w:rFonts w:ascii="Arial" w:eastAsia="Arial" w:hAnsi="Arial" w:cs="Arial"/>
            <w:color w:val="000000"/>
            <w:sz w:val="22"/>
          </w:rPr>
          <w:delText xml:space="preserve">should </w:delText>
        </w:r>
      </w:del>
      <w:ins w:id="19" w:author="Cindy Howard" w:date="2014-04-09T14:14:00Z">
        <w:r w:rsidR="008B32F6">
          <w:rPr>
            <w:rFonts w:ascii="Arial" w:eastAsia="Arial" w:hAnsi="Arial" w:cs="Arial"/>
            <w:color w:val="000000"/>
            <w:sz w:val="22"/>
          </w:rPr>
          <w:t>will</w:t>
        </w:r>
        <w:r w:rsidR="008B32F6">
          <w:rPr>
            <w:rFonts w:ascii="Arial" w:eastAsia="Arial" w:hAnsi="Arial" w:cs="Arial"/>
            <w:color w:val="000000"/>
            <w:sz w:val="22"/>
          </w:rPr>
          <w:t xml:space="preserve"> </w:t>
        </w:r>
      </w:ins>
      <w:r>
        <w:rPr>
          <w:rFonts w:ascii="Arial" w:eastAsia="Arial" w:hAnsi="Arial" w:cs="Arial"/>
          <w:color w:val="000000"/>
          <w:sz w:val="22"/>
        </w:rPr>
        <w:t>include a comments section for each category.</w:t>
      </w:r>
    </w:p>
    <w:p w14:paraId="13B93F6E" w14:textId="77777777" w:rsidR="004B5B18" w:rsidRDefault="00AE4237">
      <w:pPr>
        <w:numPr>
          <w:ilvl w:val="0"/>
          <w:numId w:val="1"/>
        </w:numPr>
        <w:spacing w:line="276" w:lineRule="auto"/>
        <w:ind w:left="720" w:hanging="359"/>
        <w:rPr>
          <w:rFonts w:ascii="Arial" w:eastAsia="Arial" w:hAnsi="Arial" w:cs="Arial"/>
          <w:color w:val="000000"/>
          <w:sz w:val="22"/>
        </w:rPr>
      </w:pPr>
      <w:r>
        <w:rPr>
          <w:rFonts w:ascii="Arial" w:eastAsia="Arial" w:hAnsi="Arial" w:cs="Arial"/>
          <w:color w:val="000000"/>
          <w:sz w:val="22"/>
        </w:rPr>
        <w:t xml:space="preserve">The review page will be able to display </w:t>
      </w:r>
      <w:commentRangeStart w:id="20"/>
      <w:r>
        <w:rPr>
          <w:rFonts w:ascii="Arial" w:eastAsia="Arial" w:hAnsi="Arial" w:cs="Arial"/>
          <w:color w:val="000000"/>
          <w:sz w:val="22"/>
        </w:rPr>
        <w:t xml:space="preserve">various graphs </w:t>
      </w:r>
      <w:commentRangeEnd w:id="20"/>
      <w:r w:rsidR="008B32F6">
        <w:rPr>
          <w:rStyle w:val="CommentReference"/>
        </w:rPr>
        <w:commentReference w:id="20"/>
      </w:r>
      <w:r>
        <w:rPr>
          <w:rFonts w:ascii="Arial" w:eastAsia="Arial" w:hAnsi="Arial" w:cs="Arial"/>
          <w:color w:val="000000"/>
          <w:sz w:val="22"/>
        </w:rPr>
        <w:t>and information relevant to the review process.</w:t>
      </w:r>
    </w:p>
    <w:p w14:paraId="44C3112A" w14:textId="77777777" w:rsidR="004B5B18" w:rsidRDefault="004B5B18">
      <w:pPr>
        <w:spacing w:line="276" w:lineRule="auto"/>
        <w:rPr>
          <w:rFonts w:ascii="Arial" w:eastAsia="Arial" w:hAnsi="Arial" w:cs="Arial"/>
          <w:color w:val="000000"/>
          <w:sz w:val="22"/>
        </w:rPr>
      </w:pPr>
    </w:p>
    <w:p w14:paraId="0A764690" w14:textId="77777777" w:rsidR="004B5B18" w:rsidRDefault="004B5B18">
      <w:pPr>
        <w:spacing w:line="276" w:lineRule="auto"/>
        <w:rPr>
          <w:rFonts w:ascii="Arial" w:eastAsia="Arial" w:hAnsi="Arial" w:cs="Arial"/>
          <w:color w:val="000000"/>
          <w:sz w:val="22"/>
        </w:rPr>
      </w:pPr>
    </w:p>
    <w:p w14:paraId="767DAEAB" w14:textId="77777777" w:rsidR="004B5B18" w:rsidRDefault="004B5B18">
      <w:pPr>
        <w:spacing w:line="276" w:lineRule="auto"/>
        <w:rPr>
          <w:rFonts w:ascii="Arial" w:eastAsia="Arial" w:hAnsi="Arial" w:cs="Arial"/>
          <w:color w:val="000000"/>
          <w:sz w:val="22"/>
        </w:rPr>
      </w:pPr>
    </w:p>
    <w:p w14:paraId="4EA2C457" w14:textId="77777777" w:rsidR="004B5B18" w:rsidRDefault="004B5B18">
      <w:pPr>
        <w:spacing w:line="276" w:lineRule="auto"/>
        <w:rPr>
          <w:rFonts w:ascii="Arial" w:eastAsia="Arial" w:hAnsi="Arial" w:cs="Arial"/>
          <w:color w:val="000000"/>
          <w:sz w:val="22"/>
        </w:rPr>
      </w:pPr>
    </w:p>
    <w:p w14:paraId="55531EF0" w14:textId="77777777" w:rsidR="004B5B18" w:rsidRDefault="00AE4237">
      <w:pPr>
        <w:spacing w:line="276" w:lineRule="auto"/>
        <w:rPr>
          <w:rFonts w:ascii="Arial" w:eastAsia="Arial" w:hAnsi="Arial" w:cs="Arial"/>
          <w:color w:val="000000"/>
          <w:sz w:val="22"/>
        </w:rPr>
      </w:pPr>
      <w:commentRangeStart w:id="21"/>
      <w:r>
        <w:rPr>
          <w:rFonts w:ascii="Arial" w:eastAsia="Arial" w:hAnsi="Arial" w:cs="Arial"/>
          <w:color w:val="000000"/>
          <w:sz w:val="22"/>
          <w:u w:val="single"/>
        </w:rPr>
        <w:t>Non-Funct</w:t>
      </w:r>
      <w:r>
        <w:rPr>
          <w:rFonts w:ascii="Arial" w:eastAsia="Arial" w:hAnsi="Arial" w:cs="Arial"/>
          <w:color w:val="000000"/>
          <w:sz w:val="22"/>
          <w:u w:val="single"/>
        </w:rPr>
        <w:t>ional Requirements</w:t>
      </w:r>
      <w:commentRangeEnd w:id="21"/>
      <w:r w:rsidR="008B32F6">
        <w:rPr>
          <w:rStyle w:val="CommentReference"/>
        </w:rPr>
        <w:commentReference w:id="21"/>
      </w:r>
    </w:p>
    <w:p w14:paraId="70D6B527" w14:textId="1FED50A4" w:rsidR="004B5B18" w:rsidRDefault="00AE4237">
      <w:pPr>
        <w:numPr>
          <w:ilvl w:val="0"/>
          <w:numId w:val="2"/>
        </w:numPr>
        <w:spacing w:line="276" w:lineRule="auto"/>
        <w:ind w:left="720" w:hanging="359"/>
        <w:rPr>
          <w:rFonts w:ascii="Arial" w:eastAsia="Arial" w:hAnsi="Arial" w:cs="Arial"/>
          <w:color w:val="000000"/>
          <w:sz w:val="22"/>
        </w:rPr>
      </w:pPr>
      <w:r>
        <w:rPr>
          <w:rFonts w:ascii="Arial" w:eastAsia="Arial" w:hAnsi="Arial" w:cs="Arial"/>
          <w:color w:val="000000"/>
          <w:sz w:val="22"/>
        </w:rPr>
        <w:t xml:space="preserve">The website </w:t>
      </w:r>
      <w:del w:id="22" w:author="Cindy Howard" w:date="2014-04-09T14:17:00Z">
        <w:r w:rsidDel="00AE4237">
          <w:rPr>
            <w:rFonts w:ascii="Arial" w:eastAsia="Arial" w:hAnsi="Arial" w:cs="Arial"/>
            <w:color w:val="000000"/>
            <w:sz w:val="22"/>
          </w:rPr>
          <w:delText xml:space="preserve">should </w:delText>
        </w:r>
      </w:del>
      <w:ins w:id="23" w:author="Cindy Howard" w:date="2014-04-09T14:17:00Z">
        <w:r>
          <w:rPr>
            <w:rFonts w:ascii="Arial" w:eastAsia="Arial" w:hAnsi="Arial" w:cs="Arial"/>
            <w:color w:val="000000"/>
            <w:sz w:val="22"/>
          </w:rPr>
          <w:t>will</w:t>
        </w:r>
        <w:r>
          <w:rPr>
            <w:rFonts w:ascii="Arial" w:eastAsia="Arial" w:hAnsi="Arial" w:cs="Arial"/>
            <w:color w:val="000000"/>
            <w:sz w:val="22"/>
          </w:rPr>
          <w:t xml:space="preserve"> </w:t>
        </w:r>
      </w:ins>
      <w:r>
        <w:rPr>
          <w:rFonts w:ascii="Arial" w:eastAsia="Arial" w:hAnsi="Arial" w:cs="Arial"/>
          <w:color w:val="000000"/>
          <w:sz w:val="22"/>
        </w:rPr>
        <w:t xml:space="preserve">be </w:t>
      </w:r>
      <w:commentRangeStart w:id="24"/>
      <w:r>
        <w:rPr>
          <w:rFonts w:ascii="Arial" w:eastAsia="Arial" w:hAnsi="Arial" w:cs="Arial"/>
          <w:color w:val="000000"/>
          <w:sz w:val="22"/>
        </w:rPr>
        <w:t xml:space="preserve">available </w:t>
      </w:r>
      <w:commentRangeEnd w:id="24"/>
      <w:r w:rsidR="008B32F6">
        <w:rPr>
          <w:rStyle w:val="CommentReference"/>
        </w:rPr>
        <w:commentReference w:id="24"/>
      </w:r>
      <w:ins w:id="25" w:author="Cindy Howard" w:date="2014-04-09T14:17:00Z">
        <w:r>
          <w:rPr>
            <w:rFonts w:ascii="Arial" w:eastAsia="Arial" w:hAnsi="Arial" w:cs="Arial"/>
            <w:color w:val="000000"/>
            <w:sz w:val="22"/>
          </w:rPr>
          <w:t>during business hours</w:t>
        </w:r>
      </w:ins>
    </w:p>
    <w:p w14:paraId="77F07C72" w14:textId="5A5B7722" w:rsidR="004B5B18" w:rsidRDefault="00AE4237">
      <w:pPr>
        <w:numPr>
          <w:ilvl w:val="0"/>
          <w:numId w:val="2"/>
        </w:numPr>
        <w:spacing w:line="276" w:lineRule="auto"/>
        <w:ind w:left="720" w:hanging="359"/>
        <w:rPr>
          <w:rFonts w:ascii="Arial" w:eastAsia="Arial" w:hAnsi="Arial" w:cs="Arial"/>
          <w:color w:val="000000"/>
          <w:sz w:val="22"/>
        </w:rPr>
      </w:pPr>
      <w:r>
        <w:rPr>
          <w:rFonts w:ascii="Arial" w:eastAsia="Arial" w:hAnsi="Arial" w:cs="Arial"/>
          <w:color w:val="000000"/>
          <w:sz w:val="22"/>
        </w:rPr>
        <w:t xml:space="preserve">The database </w:t>
      </w:r>
      <w:del w:id="26" w:author="Cindy Howard" w:date="2014-04-09T14:17:00Z">
        <w:r w:rsidDel="00AE4237">
          <w:rPr>
            <w:rFonts w:ascii="Arial" w:eastAsia="Arial" w:hAnsi="Arial" w:cs="Arial"/>
            <w:color w:val="000000"/>
            <w:sz w:val="22"/>
          </w:rPr>
          <w:delText xml:space="preserve">should </w:delText>
        </w:r>
      </w:del>
      <w:ins w:id="27" w:author="Cindy Howard" w:date="2014-04-09T14:17:00Z">
        <w:r>
          <w:rPr>
            <w:rFonts w:ascii="Arial" w:eastAsia="Arial" w:hAnsi="Arial" w:cs="Arial"/>
            <w:color w:val="000000"/>
            <w:sz w:val="22"/>
          </w:rPr>
          <w:t>will</w:t>
        </w:r>
        <w:r>
          <w:rPr>
            <w:rFonts w:ascii="Arial" w:eastAsia="Arial" w:hAnsi="Arial" w:cs="Arial"/>
            <w:color w:val="000000"/>
            <w:sz w:val="22"/>
          </w:rPr>
          <w:t xml:space="preserve"> </w:t>
        </w:r>
      </w:ins>
      <w:r>
        <w:rPr>
          <w:rFonts w:ascii="Arial" w:eastAsia="Arial" w:hAnsi="Arial" w:cs="Arial"/>
          <w:color w:val="000000"/>
          <w:sz w:val="22"/>
        </w:rPr>
        <w:t>have enough space to accommodate for future entries.</w:t>
      </w:r>
    </w:p>
    <w:p w14:paraId="5FE3152D" w14:textId="67424492" w:rsidR="004B5B18" w:rsidRDefault="00AE4237">
      <w:pPr>
        <w:numPr>
          <w:ilvl w:val="0"/>
          <w:numId w:val="2"/>
        </w:numPr>
        <w:spacing w:line="276" w:lineRule="auto"/>
        <w:ind w:left="720" w:hanging="359"/>
        <w:rPr>
          <w:rFonts w:ascii="Arial" w:eastAsia="Arial" w:hAnsi="Arial" w:cs="Arial"/>
          <w:color w:val="000000"/>
          <w:sz w:val="22"/>
        </w:rPr>
      </w:pPr>
      <w:r>
        <w:rPr>
          <w:rFonts w:ascii="Arial" w:eastAsia="Arial" w:hAnsi="Arial" w:cs="Arial"/>
          <w:color w:val="000000"/>
          <w:sz w:val="22"/>
        </w:rPr>
        <w:t xml:space="preserve">The login process </w:t>
      </w:r>
      <w:del w:id="28" w:author="Cindy Howard" w:date="2014-04-09T14:17:00Z">
        <w:r w:rsidDel="00AE4237">
          <w:rPr>
            <w:rFonts w:ascii="Arial" w:eastAsia="Arial" w:hAnsi="Arial" w:cs="Arial"/>
            <w:color w:val="000000"/>
            <w:sz w:val="22"/>
          </w:rPr>
          <w:delText xml:space="preserve">should </w:delText>
        </w:r>
      </w:del>
      <w:ins w:id="29" w:author="Cindy Howard" w:date="2014-04-09T14:17:00Z">
        <w:r>
          <w:rPr>
            <w:rFonts w:ascii="Arial" w:eastAsia="Arial" w:hAnsi="Arial" w:cs="Arial"/>
            <w:color w:val="000000"/>
            <w:sz w:val="22"/>
          </w:rPr>
          <w:t>will</w:t>
        </w:r>
        <w:r>
          <w:rPr>
            <w:rFonts w:ascii="Arial" w:eastAsia="Arial" w:hAnsi="Arial" w:cs="Arial"/>
            <w:color w:val="000000"/>
            <w:sz w:val="22"/>
          </w:rPr>
          <w:t xml:space="preserve"> </w:t>
        </w:r>
      </w:ins>
      <w:r>
        <w:rPr>
          <w:rFonts w:ascii="Arial" w:eastAsia="Arial" w:hAnsi="Arial" w:cs="Arial"/>
          <w:color w:val="000000"/>
          <w:sz w:val="22"/>
        </w:rPr>
        <w:t>be secu</w:t>
      </w:r>
      <w:bookmarkStart w:id="30" w:name="_GoBack"/>
      <w:bookmarkEnd w:id="30"/>
      <w:r>
        <w:rPr>
          <w:rFonts w:ascii="Arial" w:eastAsia="Arial" w:hAnsi="Arial" w:cs="Arial"/>
          <w:color w:val="000000"/>
          <w:sz w:val="22"/>
        </w:rPr>
        <w:t>re.</w:t>
      </w:r>
    </w:p>
    <w:p w14:paraId="25B0519D" w14:textId="77777777" w:rsidR="008B32F6" w:rsidRPr="008B32F6" w:rsidRDefault="00AE4237">
      <w:pPr>
        <w:numPr>
          <w:ilvl w:val="0"/>
          <w:numId w:val="2"/>
        </w:numPr>
        <w:spacing w:line="276" w:lineRule="auto"/>
        <w:ind w:left="720" w:hanging="359"/>
        <w:rPr>
          <w:ins w:id="31" w:author="Cindy Howard" w:date="2014-04-09T14:16:00Z"/>
          <w:rFonts w:ascii="Arial" w:eastAsia="Arial" w:hAnsi="Arial" w:cs="Arial"/>
          <w:color w:val="000000"/>
          <w:sz w:val="22"/>
          <w:rPrChange w:id="32" w:author="Cindy Howard" w:date="2014-04-09T14:16:00Z">
            <w:rPr>
              <w:ins w:id="33" w:author="Cindy Howard" w:date="2014-04-09T14:16:00Z"/>
            </w:rPr>
          </w:rPrChange>
        </w:rPr>
      </w:pPr>
      <w:r>
        <w:pict w14:anchorId="5509FBB7">
          <v:rect id="rectole0000000000" o:spid="_x0000_s1027" style="width:341.05pt;height:198.9pt;mso-left-percent:-10001;mso-top-percent:-10001;mso-position-horizontal:absolute;mso-position-horizontal-relative:char;mso-position-vertical:absolute;mso-position-vertical-relative:line;mso-left-percent:-10001;mso-top-percent:-10001" o:preferrelative="t">
            <v:imagedata r:id="rId9" o:title=""/>
          </v:rect>
          <o:OLEObject Type="Embed" ProgID="StaticMetafile" ShapeID="rectole0000000000" DrawAspect="Content" ObjectID="_1332414244" r:id="rId10"/>
        </w:pict>
      </w:r>
      <w:r>
        <w:pict w14:anchorId="5A9FC3D5">
          <v:rect id="rectole0000000001" o:spid="_x0000_s1026" style="width:302.55pt;height:387pt;mso-left-percent:-10001;mso-top-percent:-10001;mso-position-horizontal:absolute;mso-position-horizontal-relative:char;mso-position-vertical:absolute;mso-position-vertical-relative:line;mso-left-percent:-10001;mso-top-percent:-10001" o:preferrelative="t">
            <v:imagedata r:id="rId11" o:title=""/>
          </v:rect>
          <o:OLEObject Type="Embed" ProgID="StaticMetafile" ShapeID="rectole0000000001" DrawAspect="Content" ObjectID="_1332414245" r:id="rId12"/>
        </w:pict>
      </w:r>
    </w:p>
    <w:p w14:paraId="7837CDF2" w14:textId="77777777" w:rsidR="004B5B18" w:rsidRDefault="00AE4237" w:rsidP="008B32F6">
      <w:pPr>
        <w:spacing w:line="276" w:lineRule="auto"/>
        <w:ind w:left="361"/>
        <w:rPr>
          <w:rFonts w:ascii="Arial" w:eastAsia="Arial" w:hAnsi="Arial" w:cs="Arial"/>
          <w:color w:val="000000"/>
          <w:sz w:val="22"/>
        </w:rPr>
        <w:pPrChange w:id="34" w:author="Cindy Howard" w:date="2014-04-09T14:16:00Z">
          <w:pPr>
            <w:numPr>
              <w:numId w:val="2"/>
            </w:numPr>
            <w:spacing w:line="276" w:lineRule="auto"/>
            <w:ind w:left="720" w:hanging="359"/>
          </w:pPr>
        </w:pPrChange>
      </w:pPr>
      <w:r>
        <w:rPr>
          <w:rFonts w:ascii="Arial" w:eastAsia="Arial" w:hAnsi="Arial" w:cs="Arial"/>
          <w:color w:val="000000"/>
          <w:sz w:val="22"/>
        </w:rPr>
        <w:lastRenderedPageBreak/>
        <w:t xml:space="preserve">The website </w:t>
      </w:r>
      <w:del w:id="35" w:author="Cindy Howard" w:date="2014-04-09T14:16:00Z">
        <w:r w:rsidDel="008B32F6">
          <w:rPr>
            <w:rFonts w:ascii="Arial" w:eastAsia="Arial" w:hAnsi="Arial" w:cs="Arial"/>
            <w:color w:val="000000"/>
            <w:sz w:val="22"/>
          </w:rPr>
          <w:delText>should be able to</w:delText>
        </w:r>
      </w:del>
      <w:ins w:id="36" w:author="Cindy Howard" w:date="2014-04-09T14:16:00Z">
        <w:r w:rsidR="008B32F6">
          <w:rPr>
            <w:rFonts w:ascii="Arial" w:eastAsia="Arial" w:hAnsi="Arial" w:cs="Arial"/>
            <w:color w:val="000000"/>
            <w:sz w:val="22"/>
          </w:rPr>
          <w:t>will</w:t>
        </w:r>
      </w:ins>
      <w:r>
        <w:rPr>
          <w:rFonts w:ascii="Arial" w:eastAsia="Arial" w:hAnsi="Arial" w:cs="Arial"/>
          <w:color w:val="000000"/>
          <w:sz w:val="22"/>
        </w:rPr>
        <w:t xml:space="preserve"> allow for additional features that could </w:t>
      </w:r>
      <w:del w:id="37" w:author="Cindy Howard" w:date="2014-04-09T14:16:00Z">
        <w:r w:rsidDel="008B32F6">
          <w:rPr>
            <w:rFonts w:ascii="Arial" w:eastAsia="Arial" w:hAnsi="Arial" w:cs="Arial"/>
            <w:color w:val="000000"/>
            <w:sz w:val="22"/>
          </w:rPr>
          <w:delText xml:space="preserve">potentially </w:delText>
        </w:r>
      </w:del>
      <w:r>
        <w:rPr>
          <w:rFonts w:ascii="Arial" w:eastAsia="Arial" w:hAnsi="Arial" w:cs="Arial"/>
          <w:color w:val="000000"/>
          <w:sz w:val="22"/>
        </w:rPr>
        <w:t xml:space="preserve">be added in the future such as student evaluations. </w:t>
      </w:r>
    </w:p>
    <w:sectPr w:rsidR="004B5B18">
      <w:head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3" w:author="Cindy Howard" w:date="2014-04-09T14:14:00Z" w:initials="CH">
    <w:p w14:paraId="3E28A090" w14:textId="77777777" w:rsidR="008B32F6" w:rsidRDefault="008B32F6">
      <w:pPr>
        <w:pStyle w:val="CommentText"/>
      </w:pPr>
      <w:r>
        <w:rPr>
          <w:rStyle w:val="CommentReference"/>
        </w:rPr>
        <w:annotationRef/>
      </w:r>
      <w:r>
        <w:t>Requirements are written as will not should</w:t>
      </w:r>
    </w:p>
  </w:comment>
  <w:comment w:id="20" w:author="Cindy Howard" w:date="2014-04-09T14:14:00Z" w:initials="CH">
    <w:p w14:paraId="37A49A84" w14:textId="77777777" w:rsidR="008B32F6" w:rsidRDefault="008B32F6">
      <w:pPr>
        <w:pStyle w:val="CommentText"/>
      </w:pPr>
      <w:r>
        <w:rPr>
          <w:rStyle w:val="CommentReference"/>
        </w:rPr>
        <w:annotationRef/>
      </w:r>
      <w:r>
        <w:t>This needs more detail.  Various and relevant are vague.</w:t>
      </w:r>
    </w:p>
  </w:comment>
  <w:comment w:id="21" w:author="Cindy Howard" w:date="2014-04-09T14:16:00Z" w:initials="CH">
    <w:p w14:paraId="40C88A80" w14:textId="77777777" w:rsidR="008B32F6" w:rsidRDefault="008B32F6">
      <w:pPr>
        <w:pStyle w:val="CommentText"/>
      </w:pPr>
      <w:r>
        <w:rPr>
          <w:rStyle w:val="CommentReference"/>
        </w:rPr>
        <w:annotationRef/>
      </w:r>
      <w:r>
        <w:t>You cannot test for any of these requirements because they are non quantified.</w:t>
      </w:r>
    </w:p>
  </w:comment>
  <w:comment w:id="24" w:author="Cindy Howard" w:date="2014-04-09T14:15:00Z" w:initials="CH">
    <w:p w14:paraId="68763474" w14:textId="77777777" w:rsidR="008B32F6" w:rsidRDefault="008B32F6">
      <w:pPr>
        <w:pStyle w:val="CommentText"/>
      </w:pPr>
      <w:r>
        <w:rPr>
          <w:rStyle w:val="CommentReference"/>
        </w:rPr>
        <w:annotationRef/>
      </w:r>
      <w:r>
        <w:t>How often?  Must quantify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CE82F99" w14:textId="77777777" w:rsidR="008B32F6" w:rsidRDefault="008B32F6" w:rsidP="008B32F6">
      <w:r>
        <w:separator/>
      </w:r>
    </w:p>
  </w:endnote>
  <w:endnote w:type="continuationSeparator" w:id="0">
    <w:p w14:paraId="6E50FBD8" w14:textId="77777777" w:rsidR="008B32F6" w:rsidRDefault="008B32F6" w:rsidP="008B3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8E8DD6D" w14:textId="77777777" w:rsidR="008B32F6" w:rsidRDefault="008B32F6" w:rsidP="008B32F6">
      <w:r>
        <w:separator/>
      </w:r>
    </w:p>
  </w:footnote>
  <w:footnote w:type="continuationSeparator" w:id="0">
    <w:p w14:paraId="1107738B" w14:textId="77777777" w:rsidR="008B32F6" w:rsidRDefault="008B32F6" w:rsidP="008B32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E7DA7" w14:textId="77777777" w:rsidR="008B32F6" w:rsidRDefault="008B32F6" w:rsidP="008B32F6">
    <w:pPr>
      <w:pStyle w:val="Title"/>
      <w:pPrChange w:id="38" w:author="Cindy Howard" w:date="2014-04-09T14:17:00Z">
        <w:pPr>
          <w:spacing w:line="276" w:lineRule="auto"/>
          <w:jc w:val="center"/>
        </w:pPr>
      </w:pPrChange>
    </w:pPr>
    <w:moveToRangeStart w:id="39" w:author="Cindy Howard" w:date="2014-04-09T14:16:00Z" w:name="move258672340"/>
    <w:moveTo w:id="40" w:author="Cindy Howard" w:date="2014-04-09T14:16:00Z">
      <w:r>
        <w:t>H2O Project Requirements</w:t>
      </w:r>
    </w:moveTo>
  </w:p>
  <w:moveToRangeEnd w:id="39"/>
  <w:p w14:paraId="6E9715E1" w14:textId="77777777" w:rsidR="008B32F6" w:rsidRDefault="008B32F6" w:rsidP="008B32F6">
    <w:pPr>
      <w:pStyle w:val="Header"/>
      <w:tabs>
        <w:tab w:val="clear" w:pos="4320"/>
        <w:tab w:val="clear" w:pos="8640"/>
        <w:tab w:val="left" w:pos="6288"/>
      </w:tabs>
      <w:pPrChange w:id="41" w:author="Cindy Howard" w:date="2014-04-09T14:17:00Z">
        <w:pPr>
          <w:pStyle w:val="Header"/>
        </w:pPr>
      </w:pPrChange>
    </w:pPr>
    <w:ins w:id="42" w:author="Cindy Howard" w:date="2014-04-09T14:17:00Z">
      <w:r>
        <w:tab/>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32A9384C"/>
    <w:multiLevelType w:val="multilevel"/>
    <w:tmpl w:val="0FBCE9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8415F4F"/>
    <w:multiLevelType w:val="multilevel"/>
    <w:tmpl w:val="571052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B5B18"/>
    <w:rsid w:val="004B5B18"/>
    <w:rsid w:val="008B32F6"/>
    <w:rsid w:val="00AE42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618A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2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32F6"/>
    <w:rPr>
      <w:rFonts w:ascii="Lucida Grande" w:hAnsi="Lucida Grande" w:cs="Lucida Grande"/>
      <w:sz w:val="18"/>
      <w:szCs w:val="18"/>
    </w:rPr>
  </w:style>
  <w:style w:type="character" w:styleId="CommentReference">
    <w:name w:val="annotation reference"/>
    <w:basedOn w:val="DefaultParagraphFont"/>
    <w:uiPriority w:val="99"/>
    <w:semiHidden/>
    <w:unhideWhenUsed/>
    <w:rsid w:val="008B32F6"/>
    <w:rPr>
      <w:sz w:val="18"/>
      <w:szCs w:val="18"/>
    </w:rPr>
  </w:style>
  <w:style w:type="paragraph" w:styleId="CommentText">
    <w:name w:val="annotation text"/>
    <w:basedOn w:val="Normal"/>
    <w:link w:val="CommentTextChar"/>
    <w:uiPriority w:val="99"/>
    <w:semiHidden/>
    <w:unhideWhenUsed/>
    <w:rsid w:val="008B32F6"/>
  </w:style>
  <w:style w:type="character" w:customStyle="1" w:styleId="CommentTextChar">
    <w:name w:val="Comment Text Char"/>
    <w:basedOn w:val="DefaultParagraphFont"/>
    <w:link w:val="CommentText"/>
    <w:uiPriority w:val="99"/>
    <w:semiHidden/>
    <w:rsid w:val="008B32F6"/>
  </w:style>
  <w:style w:type="paragraph" w:styleId="CommentSubject">
    <w:name w:val="annotation subject"/>
    <w:basedOn w:val="CommentText"/>
    <w:next w:val="CommentText"/>
    <w:link w:val="CommentSubjectChar"/>
    <w:uiPriority w:val="99"/>
    <w:semiHidden/>
    <w:unhideWhenUsed/>
    <w:rsid w:val="008B32F6"/>
    <w:rPr>
      <w:b/>
      <w:bCs/>
      <w:sz w:val="20"/>
      <w:szCs w:val="20"/>
    </w:rPr>
  </w:style>
  <w:style w:type="character" w:customStyle="1" w:styleId="CommentSubjectChar">
    <w:name w:val="Comment Subject Char"/>
    <w:basedOn w:val="CommentTextChar"/>
    <w:link w:val="CommentSubject"/>
    <w:uiPriority w:val="99"/>
    <w:semiHidden/>
    <w:rsid w:val="008B32F6"/>
    <w:rPr>
      <w:b/>
      <w:bCs/>
      <w:sz w:val="20"/>
      <w:szCs w:val="20"/>
    </w:rPr>
  </w:style>
  <w:style w:type="paragraph" w:styleId="Header">
    <w:name w:val="header"/>
    <w:basedOn w:val="Normal"/>
    <w:link w:val="HeaderChar"/>
    <w:uiPriority w:val="99"/>
    <w:unhideWhenUsed/>
    <w:rsid w:val="008B32F6"/>
    <w:pPr>
      <w:tabs>
        <w:tab w:val="center" w:pos="4320"/>
        <w:tab w:val="right" w:pos="8640"/>
      </w:tabs>
    </w:pPr>
  </w:style>
  <w:style w:type="character" w:customStyle="1" w:styleId="HeaderChar">
    <w:name w:val="Header Char"/>
    <w:basedOn w:val="DefaultParagraphFont"/>
    <w:link w:val="Header"/>
    <w:uiPriority w:val="99"/>
    <w:rsid w:val="008B32F6"/>
  </w:style>
  <w:style w:type="paragraph" w:styleId="Footer">
    <w:name w:val="footer"/>
    <w:basedOn w:val="Normal"/>
    <w:link w:val="FooterChar"/>
    <w:uiPriority w:val="99"/>
    <w:unhideWhenUsed/>
    <w:rsid w:val="008B32F6"/>
    <w:pPr>
      <w:tabs>
        <w:tab w:val="center" w:pos="4320"/>
        <w:tab w:val="right" w:pos="8640"/>
      </w:tabs>
    </w:pPr>
  </w:style>
  <w:style w:type="character" w:customStyle="1" w:styleId="FooterChar">
    <w:name w:val="Footer Char"/>
    <w:basedOn w:val="DefaultParagraphFont"/>
    <w:link w:val="Footer"/>
    <w:uiPriority w:val="99"/>
    <w:rsid w:val="008B32F6"/>
  </w:style>
  <w:style w:type="paragraph" w:styleId="Title">
    <w:name w:val="Title"/>
    <w:basedOn w:val="Normal"/>
    <w:next w:val="Normal"/>
    <w:link w:val="TitleChar"/>
    <w:uiPriority w:val="10"/>
    <w:qFormat/>
    <w:rsid w:val="008B32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32F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wmf"/><Relationship Id="rId12" Type="http://schemas.openxmlformats.org/officeDocument/2006/relationships/oleObject" Target="embeddings/oleObject2.bin"/><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wmf"/><Relationship Id="rId10"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260</Words>
  <Characters>1485</Characters>
  <Application>Microsoft Macintosh Word</Application>
  <DocSecurity>0</DocSecurity>
  <Lines>12</Lines>
  <Paragraphs>3</Paragraphs>
  <ScaleCrop>false</ScaleCrop>
  <Company/>
  <LinksUpToDate>false</LinksUpToDate>
  <CharactersWithSpaces>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Cindy Howard</cp:lastModifiedBy>
  <cp:revision>3</cp:revision>
  <dcterms:created xsi:type="dcterms:W3CDTF">2014-04-09T19:12:00Z</dcterms:created>
  <dcterms:modified xsi:type="dcterms:W3CDTF">2014-04-09T19:18:00Z</dcterms:modified>
</cp:coreProperties>
</file>